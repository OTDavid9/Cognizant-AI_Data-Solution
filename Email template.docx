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F89" w:rsidRDefault="00F95485" w14:paraId="00000001" w14:textId="2781D083">
      <w:r w:rsidR="0E216F0A">
        <w:rPr/>
        <w:t>Dear [</w:t>
      </w:r>
      <w:ins w:author="Author" w:id="237072138">
        <w:r w:rsidR="0E216F0A">
          <w:t xml:space="preserve">Evi Emerald </w:t>
        </w:r>
      </w:ins>
      <w:del w:author="Author" w:id="957997052">
        <w:r w:rsidDel="0E216F0A">
          <w:delText>insert name of recipient</w:delText>
        </w:r>
      </w:del>
      <w:r w:rsidR="0E216F0A">
        <w:rPr/>
        <w:t>],</w:t>
      </w:r>
    </w:p>
    <w:p w:rsidR="00173F89" w:rsidRDefault="00173F89" w14:paraId="00000002" w14:textId="77777777"/>
    <w:p w:rsidR="00173F89" w:rsidRDefault="00F95485" w14:paraId="00000003" w14:textId="77777777" w14:noSpellErr="1">
      <w:pPr>
        <w:rPr>
          <w:ins w:author="Author" w:id="1347631762"/>
        </w:rPr>
      </w:pPr>
      <w:r w:rsidR="0E216F0A">
        <w:rPr/>
        <w:t>[Introduce the task that you’ve completed in 1 - 2 sentences]</w:t>
      </w:r>
    </w:p>
    <w:p w:rsidR="0E216F0A" w:rsidP="0E216F0A" w:rsidRDefault="0E216F0A" w14:paraId="73A7B98C" w14:textId="7103F4BC">
      <w:pPr>
        <w:pStyle w:val="Normal"/>
      </w:pPr>
      <w:ins w:author="Author" w:id="927196351">
        <w:r w:rsidR="0E216F0A">
          <w:t>Exploratory Data Analysis was conducted on the data obtained from Gala Grocery. Through the EDA, I was able to understand the data in terms of datatypes of each columns and the descriptive statistics of numerical columns.</w:t>
        </w:r>
      </w:ins>
    </w:p>
    <w:p w:rsidR="00173F89" w:rsidRDefault="00173F89" w14:paraId="00000004" w14:textId="77777777"/>
    <w:p w:rsidR="00173F89" w:rsidRDefault="00F95485" w14:paraId="00000005" w14:textId="35FD720D">
      <w:r>
        <w:t>[Summarize findings from your analysis in 3 - 5 bullet points]</w:t>
      </w:r>
    </w:p>
    <w:p w:rsidR="00173F89" w:rsidP="0E216F0A" w:rsidRDefault="00173F89" w14:paraId="00000006" w14:textId="5843C764">
      <w:pPr>
        <w:pStyle w:val="ListParagraph"/>
        <w:numPr>
          <w:ilvl w:val="0"/>
          <w:numId w:val="1"/>
        </w:numPr>
        <w:rPr>
          <w:ins w:author="Author" w:id="615965165"/>
        </w:rPr>
        <w:pPrChange w:author="Author">
          <w:pPr/>
        </w:pPrChange>
      </w:pPr>
      <w:ins w:author="Author" w:id="1595705620">
        <w:r w:rsidR="0E216F0A">
          <w:t>The numerical columns are normally distributed.</w:t>
        </w:r>
      </w:ins>
    </w:p>
    <w:p w:rsidR="0E216F0A" w:rsidP="0E216F0A" w:rsidRDefault="0E216F0A" w14:paraId="153B90B8" w14:textId="04B03BD7">
      <w:pPr>
        <w:pStyle w:val="ListParagraph"/>
        <w:numPr>
          <w:ilvl w:val="0"/>
          <w:numId w:val="1"/>
        </w:numPr>
        <w:rPr>
          <w:ins w:author="Author" w:id="321896216"/>
        </w:rPr>
        <w:pPrChange w:author="Author">
          <w:pPr/>
        </w:pPrChange>
      </w:pPr>
      <w:ins w:author="Author" w:id="773199310">
        <w:r w:rsidR="0E216F0A">
          <w:t>Limited dataset features in relation to business case.</w:t>
        </w:r>
      </w:ins>
    </w:p>
    <w:p w:rsidR="0E216F0A" w:rsidP="0E216F0A" w:rsidRDefault="0E216F0A" w14:paraId="6AC96CDB" w14:textId="61A68008">
      <w:pPr>
        <w:pStyle w:val="ListParagraph"/>
        <w:numPr>
          <w:ilvl w:val="0"/>
          <w:numId w:val="1"/>
        </w:numPr>
        <w:rPr>
          <w:ins w:author="Author" w:id="1375964312"/>
        </w:rPr>
        <w:pPrChange w:author="Author">
          <w:pPr/>
        </w:pPrChange>
      </w:pPr>
      <w:ins w:author="Author" w:id="14664578">
        <w:r w:rsidR="0E216F0A">
          <w:t>The timestamp column datatype is object instead of Datetime.</w:t>
        </w:r>
      </w:ins>
    </w:p>
    <w:p w:rsidR="0E216F0A" w:rsidP="0E216F0A" w:rsidRDefault="0E216F0A" w14:paraId="06CEB60A" w14:textId="199A130F">
      <w:pPr>
        <w:pStyle w:val="ListParagraph"/>
        <w:numPr>
          <w:ilvl w:val="0"/>
          <w:numId w:val="1"/>
        </w:numPr>
        <w:rPr>
          <w:ins w:author="Author" w:id="1996468878"/>
        </w:rPr>
        <w:pPrChange w:author="Author">
          <w:pPr/>
        </w:pPrChange>
      </w:pPr>
      <w:ins w:author="Author" w:id="1382882013">
        <w:r w:rsidR="0E216F0A">
          <w:t>There are no missing values.</w:t>
        </w:r>
      </w:ins>
    </w:p>
    <w:p w:rsidR="0E216F0A" w:rsidP="0E216F0A" w:rsidRDefault="0E216F0A" w14:paraId="45DC44B5" w14:textId="48D08A67">
      <w:pPr>
        <w:pStyle w:val="ListParagraph"/>
        <w:numPr>
          <w:ilvl w:val="0"/>
          <w:numId w:val="1"/>
        </w:numPr>
        <w:rPr/>
        <w:pPrChange w:author="Author">
          <w:pPr/>
        </w:pPrChange>
      </w:pPr>
      <w:ins w:author="Author" w:id="1085638328">
        <w:r w:rsidR="0E216F0A">
          <w:t>Time scope of the dataset is approximately one week.</w:t>
        </w:r>
      </w:ins>
    </w:p>
    <w:p w:rsidR="00173F89" w:rsidRDefault="00F95485" w14:paraId="00000007" w14:textId="77777777">
      <w:r>
        <w:t>[Provide your recommendations in up to 3 bullet points]</w:t>
      </w:r>
    </w:p>
    <w:p w:rsidR="00173F89" w:rsidP="0E216F0A" w:rsidRDefault="00173F89" w14:paraId="42BC39A6" w14:textId="0FF3FAF8">
      <w:pPr>
        <w:pStyle w:val="ListParagraph"/>
        <w:numPr>
          <w:ilvl w:val="0"/>
          <w:numId w:val="2"/>
        </w:numPr>
        <w:rPr>
          <w:ins w:author="Author" w:id="289229570"/>
        </w:rPr>
        <w:pPrChange w:author="Author">
          <w:pPr/>
        </w:pPrChange>
      </w:pPr>
      <w:ins w:author="Author" w:id="574686250">
        <w:r w:rsidR="0E216F0A">
          <w:t>Gala Grocery should provide robust data that answer the business.</w:t>
        </w:r>
      </w:ins>
    </w:p>
    <w:p w:rsidR="00173F89" w:rsidP="0E216F0A" w:rsidRDefault="00173F89" w14:paraId="392F616E" w14:textId="5CB15405">
      <w:pPr>
        <w:pStyle w:val="ListParagraph"/>
        <w:numPr>
          <w:ilvl w:val="0"/>
          <w:numId w:val="2"/>
        </w:numPr>
        <w:rPr>
          <w:ins w:author="Author" w:id="416553088"/>
        </w:rPr>
        <w:pPrChange w:author="Author">
          <w:pPr/>
        </w:pPrChange>
      </w:pPr>
      <w:ins w:author="Author" w:id="945000647">
        <w:r w:rsidR="0E216F0A">
          <w:t>More features should be included in the dataset.</w:t>
        </w:r>
      </w:ins>
    </w:p>
    <w:p w:rsidR="00173F89" w:rsidP="0E216F0A" w:rsidRDefault="00173F89" w14:paraId="00000008" w14:textId="4692375D">
      <w:pPr>
        <w:pStyle w:val="ListParagraph"/>
        <w:numPr>
          <w:ilvl w:val="0"/>
          <w:numId w:val="2"/>
        </w:numPr>
        <w:rPr/>
        <w:pPrChange w:author="Author">
          <w:pPr/>
        </w:pPrChange>
      </w:pPr>
      <w:ins w:author="Author" w:id="1960130128">
        <w:r w:rsidR="0E216F0A">
          <w:t xml:space="preserve">Develop business objectives that are SMART. </w:t>
        </w:r>
      </w:ins>
    </w:p>
    <w:p w:rsidR="00173F89" w:rsidRDefault="00F95485" w14:paraId="00000009" w14:textId="77777777">
      <w:r>
        <w:t xml:space="preserve">Best regards, </w:t>
      </w:r>
    </w:p>
    <w:p w:rsidR="00173F89" w:rsidRDefault="00173F89" w14:paraId="0000000A" w14:textId="77777777"/>
    <w:p w:rsidR="00173F89" w:rsidRDefault="00F95485" w14:paraId="0000000B" w14:textId="4D4C718F">
      <w:r w:rsidR="0E216F0A">
        <w:rPr/>
        <w:t>[</w:t>
      </w:r>
      <w:ins w:author="Author" w:id="2107554567">
        <w:r w:rsidR="0E216F0A">
          <w:t xml:space="preserve">Obidokun Tunji David </w:t>
        </w:r>
      </w:ins>
      <w:del w:author="Author" w:id="1997834671">
        <w:r w:rsidDel="0E216F0A">
          <w:delText>name of sender</w:delText>
        </w:r>
      </w:del>
      <w:r w:rsidR="0E216F0A">
        <w:rPr/>
        <w:t>]</w:t>
      </w:r>
    </w:p>
    <w:sectPr w:rsidR="00173F89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d56f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994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doNotDisplayPageBoundaries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F95485"/>
    <w:rsid w:val="0E216F0A"/>
    <w:rsid w:val="6946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5AD0"/>
  <w15:docId w15:val="{AE7A884B-99B3-40CD-84EA-B8FEEC1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7bea42472b0a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Tunji Obidokun</dc:creator>
  <lastModifiedBy>Tunji Obidokun</lastModifiedBy>
  <revision>3</revision>
  <dcterms:created xsi:type="dcterms:W3CDTF">2023-10-29T00:20:28.8790884Z</dcterms:created>
  <dcterms:modified xsi:type="dcterms:W3CDTF">2023-10-29T00:17:43.6228430Z</dcterms:modified>
</coreProperties>
</file>